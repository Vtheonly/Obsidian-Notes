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spacing w:before="0" w:line="240" w:lineRule="auto"/>
        <w:ind w:hanging="108"/>
        <w:jc w:val="center"/>
        <w:rPr>
          <w:sz w:val="24"/>
          <w:szCs w:val="24"/>
        </w:rPr>
      </w:pPr>
      <w:r w:rsidDel="00000000" w:rsidR="00000000" w:rsidRPr="00000000">
        <w:rPr>
          <w:sz w:val="24"/>
          <w:szCs w:val="24"/>
          <w:rtl w:val="0"/>
        </w:rPr>
        <w:t xml:space="preserve">Mod</w:t>
      </w:r>
      <w:sdt>
        <w:sdtPr>
          <w:tag w:val="goog_rdk_0"/>
        </w:sdtPr>
        <w:sdtContent>
          <w:ins w:author="Anis Anis" w:id="0" w:date="2023-06-01T09:33:44Z">
            <w:r w:rsidDel="00000000" w:rsidR="00000000" w:rsidRPr="00000000">
              <w:rPr>
                <w:sz w:val="24"/>
                <w:szCs w:val="24"/>
                <w:rtl w:val="0"/>
              </w:rPr>
              <w:t xml:space="preserve">.?ZEFZLEF</w:t>
            </w:r>
          </w:ins>
        </w:sdtContent>
      </w:sdt>
      <w:r w:rsidDel="00000000" w:rsidR="00000000" w:rsidRPr="00000000">
        <w:rPr>
          <w:sz w:val="24"/>
          <w:szCs w:val="24"/>
          <w:rtl w:val="0"/>
        </w:rPr>
        <w:t xml:space="preserve">ule Sécurité   TD N°1</w:t>
      </w:r>
    </w:p>
    <w:p w:rsidR="00000000" w:rsidDel="00000000" w:rsidP="00000000" w:rsidRDefault="00000000" w:rsidRPr="00000000" w14:paraId="00000003">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26" w:right="0" w:hanging="426"/>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Donnez et expliquer les objectifs et qualités attendus d’un bon crypto-système</w:t>
      </w:r>
      <w:r w:rsidDel="00000000" w:rsidR="00000000" w:rsidRPr="00000000">
        <w:rPr>
          <w:rtl w:val="0"/>
        </w:rPr>
      </w:r>
    </w:p>
    <w:p w:rsidR="00000000" w:rsidDel="00000000" w:rsidP="00000000" w:rsidRDefault="00000000" w:rsidRPr="00000000" w14:paraId="00000005">
      <w:pPr>
        <w:spacing w:after="120" w:before="0" w:line="340" w:lineRule="auto"/>
        <w:ind w:left="0" w:firstLine="0"/>
        <w:jc w:val="both"/>
        <w:rPr>
          <w:i w:val="1"/>
          <w:sz w:val="24"/>
          <w:szCs w:val="24"/>
        </w:rPr>
      </w:pPr>
      <w:r w:rsidDel="00000000" w:rsidR="00000000" w:rsidRPr="00000000">
        <w:rPr>
          <w:b w:val="1"/>
          <w:sz w:val="24"/>
          <w:szCs w:val="24"/>
          <w:rtl w:val="0"/>
        </w:rPr>
        <w:t xml:space="preserve"> </w:t>
      </w:r>
      <w:r w:rsidDel="00000000" w:rsidR="00000000" w:rsidRPr="00000000">
        <w:rPr>
          <w:b w:val="1"/>
          <w:i w:val="1"/>
          <w:sz w:val="24"/>
          <w:szCs w:val="24"/>
          <w:rtl w:val="0"/>
        </w:rPr>
        <w:t xml:space="preserve">Réponse :</w:t>
      </w:r>
      <w:r w:rsidDel="00000000" w:rsidR="00000000" w:rsidRPr="00000000">
        <w:rPr>
          <w:i w:val="1"/>
          <w:sz w:val="24"/>
          <w:szCs w:val="24"/>
          <w:rtl w:val="0"/>
        </w:rPr>
        <w:t xml:space="preserve"> Les objectifs et qualités d’un bon crypto-système sont de pouvoir crypter et décrypter de manière sécurisée offrant un niveau de confidentialité et d’intégrité satisfaisant et de plus satisfaire les propriétés suivantes à savoir : 1. L’authentification : les participants à une session de communications confidentielles sur un canal non sécurisé sont bien les véritables entités du dialogue. 2. La non-répudiation : les participants ne peuvent nier avoir émis, transmis ou reçu de messages et avec preuve à l’appui si tels sont les cas (On peut le prouver).</w:t>
      </w:r>
    </w:p>
    <w:p w:rsidR="00000000" w:rsidDel="00000000" w:rsidP="00000000" w:rsidRDefault="00000000" w:rsidRPr="00000000" w14:paraId="00000006">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Définir ce qu’est une Attaque de force brute ou   Puissance Calculatoire  et donnez un exemple simple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300" w:lineRule="auto"/>
        <w:ind w:left="0" w:firstLine="0"/>
        <w:jc w:val="both"/>
        <w:rPr/>
      </w:pPr>
      <w:r w:rsidDel="00000000" w:rsidR="00000000" w:rsidRPr="00000000">
        <w:rPr>
          <w:b w:val="1"/>
          <w:rtl w:val="0"/>
        </w:rPr>
        <w:t xml:space="preserve">Cette attaque consiste à essayer systématiquement toutes les clefs possibles jusqu’`a ce que l’on tombe sur la bonne clef.</w:t>
      </w:r>
      <w:r w:rsidDel="00000000" w:rsidR="00000000" w:rsidRPr="00000000">
        <w:rPr>
          <w:rtl w:val="0"/>
        </w:rPr>
        <w:t xml:space="preserve"> On peut simplifier le modèle de cette attaque en supposant que l’on a un oracle (un dispositif) qui répond par oui ou par non à la question: Cette clé est-elle correcte?</w:t>
      </w:r>
    </w:p>
    <w:p w:rsidR="00000000" w:rsidDel="00000000" w:rsidP="00000000" w:rsidRDefault="00000000" w:rsidRPr="00000000" w14:paraId="0000000A">
      <w:pPr>
        <w:spacing w:before="0" w:line="300" w:lineRule="auto"/>
        <w:ind w:left="0" w:firstLine="0"/>
        <w:jc w:val="both"/>
        <w:rPr/>
      </w:pPr>
      <w:r w:rsidDel="00000000" w:rsidR="00000000" w:rsidRPr="00000000">
        <w:rPr>
          <w:rtl w:val="0"/>
        </w:rPr>
        <w:t xml:space="preserve">On peut définir la complexité par le nombre d’appels à l’oracle qui seront nécessaire pour obtenir la bonne clef. On aura une notion de complexité dans le pire des cas (worst case complexity ), une notion de complexité en moyenne (average complexity), etc...</w:t>
      </w:r>
    </w:p>
    <w:p w:rsidR="00000000" w:rsidDel="00000000" w:rsidP="00000000" w:rsidRDefault="00000000" w:rsidRPr="00000000" w14:paraId="0000000B">
      <w:pPr>
        <w:spacing w:before="0" w:line="300" w:lineRule="auto"/>
        <w:ind w:left="0" w:firstLine="0"/>
        <w:jc w:val="both"/>
        <w:rPr/>
      </w:pPr>
      <w:r w:rsidDel="00000000" w:rsidR="00000000" w:rsidRPr="00000000">
        <w:rPr>
          <w:rtl w:val="0"/>
        </w:rPr>
        <w:t xml:space="preserve">Dans le cas d’un espace de clefs contenant N clefs qui sont générées uniformément on peut montrer que la meilleure attaque a une complexité dans le pire des cas de N essais et une complexité en moyenne de </w:t>
      </w:r>
      <w:r w:rsidDel="00000000" w:rsidR="00000000" w:rsidRPr="00000000">
        <w:rPr>
          <w:rFonts w:ascii="Cambria Math" w:cs="Cambria Math" w:eastAsia="Cambria Math" w:hAnsi="Cambria Math"/>
          <w:rtl w:val="0"/>
        </w:rPr>
        <w:t xml:space="preserve">∼ N/2</w:t>
      </w:r>
      <w:r w:rsidDel="00000000" w:rsidR="00000000" w:rsidRPr="00000000">
        <w:rPr>
          <w:rtl w:val="0"/>
        </w:rPr>
        <w:t xml:space="preserve">  essais.</w:t>
      </w:r>
    </w:p>
    <w:p w:rsidR="00000000" w:rsidDel="00000000" w:rsidP="00000000" w:rsidRDefault="00000000" w:rsidRPr="00000000" w14:paraId="0000000C">
      <w:pPr>
        <w:spacing w:before="0" w:line="300" w:lineRule="auto"/>
        <w:ind w:left="0" w:firstLine="0"/>
        <w:jc w:val="both"/>
        <w:rPr/>
      </w:pPr>
      <w:r w:rsidDel="00000000" w:rsidR="00000000" w:rsidRPr="00000000">
        <w:rPr>
          <w:rtl w:val="0"/>
        </w:rPr>
        <w:t xml:space="preserve">En effet, la meilleure attaque consiste à ordonner sans répétition les clefs de l’espace des clefs suivant un ordre aléatoire et commencer les essais. Si on se place dans le pire des cas, la bonne clé est la dernière et il a donc fallu effectuer N essais.</w:t>
      </w:r>
    </w:p>
    <w:p w:rsidR="00000000" w:rsidDel="00000000" w:rsidP="00000000" w:rsidRDefault="00000000" w:rsidRPr="00000000" w14:paraId="0000000D">
      <w:pPr>
        <w:spacing w:before="0" w:line="300" w:lineRule="auto"/>
        <w:ind w:left="0" w:firstLine="0"/>
        <w:jc w:val="both"/>
        <w:rPr/>
      </w:pPr>
      <w:r w:rsidDel="00000000" w:rsidR="00000000" w:rsidRPr="00000000">
        <w:rPr>
          <w:rtl w:val="0"/>
        </w:rPr>
        <w:t xml:space="preserve">Si la bonne clé est la ième dans la liste, il a fallu i fois essais. Comme la liste a été établie au hasard et la probabilité que la bonne clé soit la ième est 1/N. Par conséquent, la complexité en moyenne, c’est `a dire le nombre d’essais qu’il a fallu faire  en moyenne, est :</w:t>
      </w:r>
    </w:p>
    <w:p w:rsidR="00000000" w:rsidDel="00000000" w:rsidP="00000000" w:rsidRDefault="00000000" w:rsidRPr="00000000" w14:paraId="0000000E">
      <w:pPr>
        <w:spacing w:before="0" w:line="240" w:lineRule="auto"/>
        <w:ind w:left="0" w:firstLine="0"/>
        <w:rPr/>
      </w:pPr>
      <w:r w:rsidDel="00000000" w:rsidR="00000000" w:rsidRPr="00000000">
        <w:rPr>
          <w:rtl w:val="0"/>
        </w:rPr>
        <w:t xml:space="preserve"> </w:t>
      </w:r>
    </w:p>
    <w:p w:rsidR="00000000" w:rsidDel="00000000" w:rsidP="00000000" w:rsidRDefault="00000000" w:rsidRPr="00000000" w14:paraId="0000000F">
      <w:pPr>
        <w:spacing w:before="0" w:line="240" w:lineRule="auto"/>
        <w:ind w:left="0" w:firstLine="0"/>
        <w:rPr/>
      </w:pPr>
      <w:r w:rsidDel="00000000" w:rsidR="00000000" w:rsidRPr="00000000">
        <w:rPr>
          <w:rtl w:val="0"/>
        </w:rPr>
        <w:t xml:space="preserve">     </w:t>
      </w:r>
      <w:r w:rsidDel="00000000" w:rsidR="00000000" w:rsidRPr="00000000">
        <w:rPr/>
        <w:drawing>
          <wp:inline distB="0" distT="0" distL="0" distR="0">
            <wp:extent cx="1242060" cy="5334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4206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0" w:line="240" w:lineRule="auto"/>
        <w:ind w:left="0" w:firstLine="0"/>
        <w:rPr/>
      </w:pPr>
      <w:r w:rsidDel="00000000" w:rsidR="00000000" w:rsidRPr="00000000">
        <w:rPr>
          <w:b w:val="1"/>
          <w:rtl w:val="0"/>
        </w:rPr>
        <w:t xml:space="preserve">Exemple simple : </w:t>
      </w:r>
      <w:r w:rsidDel="00000000" w:rsidR="00000000" w:rsidRPr="00000000">
        <w:rPr>
          <w:rtl w:val="0"/>
        </w:rPr>
        <w:t xml:space="preserve">Soit une valise protégée par une combinaison numérique (cadenas) à 3 chiffres.</w:t>
      </w:r>
    </w:p>
    <w:p w:rsidR="00000000" w:rsidDel="00000000" w:rsidP="00000000" w:rsidRDefault="00000000" w:rsidRPr="00000000" w14:paraId="00000011">
      <w:pPr>
        <w:spacing w:before="0" w:line="240" w:lineRule="auto"/>
        <w:ind w:left="0" w:firstLine="0"/>
        <w:rPr>
          <w:b w:val="1"/>
        </w:rPr>
      </w:pPr>
      <w:r w:rsidDel="00000000" w:rsidR="00000000" w:rsidRPr="00000000">
        <w:rPr>
          <w:rtl w:val="0"/>
        </w:rPr>
        <w:t xml:space="preserve">L’espace des clés = 10</w:t>
      </w:r>
      <w:r w:rsidDel="00000000" w:rsidR="00000000" w:rsidRPr="00000000">
        <w:rPr>
          <w:vertAlign w:val="superscript"/>
          <w:rtl w:val="0"/>
        </w:rPr>
        <w:t xml:space="preserve">3 </w:t>
      </w:r>
      <w:r w:rsidDel="00000000" w:rsidR="00000000" w:rsidRPr="00000000">
        <w:rPr>
          <w:rtl w:val="0"/>
        </w:rPr>
        <w:t xml:space="preserve">clés           0</w:t>
      </w:r>
      <w:r w:rsidDel="00000000" w:rsidR="00000000" w:rsidRPr="00000000">
        <w:rPr>
          <w:b w:val="1"/>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114300</wp:posOffset>
                </wp:positionV>
                <wp:extent cx="553720" cy="142240"/>
                <wp:effectExtent b="0" l="0" r="0" t="0"/>
                <wp:wrapNone/>
                <wp:docPr id="7" name=""/>
                <a:graphic>
                  <a:graphicData uri="http://schemas.microsoft.com/office/word/2010/wordprocessingShape">
                    <wps:wsp>
                      <wps:cNvSpPr/>
                      <wps:cNvPr id="6" name="Shape 6"/>
                      <wps:spPr>
                        <a:xfrm flipH="1" rot="10800000">
                          <a:off x="5075490" y="3715230"/>
                          <a:ext cx="541020" cy="129540"/>
                        </a:xfrm>
                        <a:custGeom>
                          <a:rect b="b" l="l" r="r" t="t"/>
                          <a:pathLst>
                            <a:path extrusionOk="0" h="129540" w="541020">
                              <a:moveTo>
                                <a:pt x="0" y="0"/>
                              </a:moveTo>
                              <a:lnTo>
                                <a:pt x="541020" y="1295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114300</wp:posOffset>
                </wp:positionV>
                <wp:extent cx="553720" cy="14224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53720" cy="142240"/>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88900</wp:posOffset>
                </wp:positionV>
                <wp:extent cx="485140" cy="172720"/>
                <wp:effectExtent b="0" l="0" r="0" t="0"/>
                <wp:wrapNone/>
                <wp:docPr id="3" name=""/>
                <a:graphic>
                  <a:graphicData uri="http://schemas.microsoft.com/office/word/2010/wordprocessingShape">
                    <wps:wsp>
                      <wps:cNvSpPr/>
                      <wps:cNvPr id="2" name="Shape 2"/>
                      <wps:spPr>
                        <a:xfrm flipH="1" rot="10800000">
                          <a:off x="5109780" y="3699990"/>
                          <a:ext cx="472440" cy="160020"/>
                        </a:xfrm>
                        <a:custGeom>
                          <a:rect b="b" l="l" r="r" t="t"/>
                          <a:pathLst>
                            <a:path extrusionOk="0" h="160020" w="472440">
                              <a:moveTo>
                                <a:pt x="0" y="0"/>
                              </a:moveTo>
                              <a:lnTo>
                                <a:pt x="472440" y="16002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88900</wp:posOffset>
                </wp:positionV>
                <wp:extent cx="485140" cy="17272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85140" cy="172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12700</wp:posOffset>
                </wp:positionV>
                <wp:extent cx="15875" cy="312420"/>
                <wp:effectExtent b="0" l="0" r="0" t="0"/>
                <wp:wrapNone/>
                <wp:docPr id="5" name=""/>
                <a:graphic>
                  <a:graphicData uri="http://schemas.microsoft.com/office/word/2010/wordprocessingShape">
                    <wps:wsp>
                      <wps:cNvSpPr/>
                      <wps:cNvPr id="4" name="Shape 4"/>
                      <wps:spPr>
                        <a:xfrm>
                          <a:off x="5346000" y="3623790"/>
                          <a:ext cx="0" cy="312420"/>
                        </a:xfrm>
                        <a:custGeom>
                          <a:rect b="b" l="l" r="r" t="t"/>
                          <a:pathLst>
                            <a:path extrusionOk="0" h="312420" w="1">
                              <a:moveTo>
                                <a:pt x="0" y="0"/>
                              </a:moveTo>
                              <a:lnTo>
                                <a:pt x="0" y="312420"/>
                              </a:lnTo>
                            </a:path>
                          </a:pathLst>
                        </a:custGeom>
                        <a:solidFill>
                          <a:srgbClr val="FFFFFF"/>
                        </a:solidFill>
                        <a:ln cap="flat" cmpd="sng" w="158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12700</wp:posOffset>
                </wp:positionV>
                <wp:extent cx="15875" cy="31242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5875" cy="312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139700</wp:posOffset>
                </wp:positionV>
                <wp:extent cx="492760" cy="271780"/>
                <wp:effectExtent b="0" l="0" r="0" t="0"/>
                <wp:wrapNone/>
                <wp:docPr id="6" name=""/>
                <a:graphic>
                  <a:graphicData uri="http://schemas.microsoft.com/office/word/2010/wordprocessingShape">
                    <wps:wsp>
                      <wps:cNvSpPr/>
                      <wps:cNvPr id="5" name="Shape 5"/>
                      <wps:spPr>
                        <a:xfrm>
                          <a:off x="5105970" y="3650460"/>
                          <a:ext cx="480060" cy="259080"/>
                        </a:xfrm>
                        <a:custGeom>
                          <a:rect b="b" l="l" r="r" t="t"/>
                          <a:pathLst>
                            <a:path extrusionOk="0" h="259080" w="480060">
                              <a:moveTo>
                                <a:pt x="0" y="0"/>
                              </a:moveTo>
                              <a:lnTo>
                                <a:pt x="480060" y="25908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139700</wp:posOffset>
                </wp:positionV>
                <wp:extent cx="492760" cy="271780"/>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92760" cy="27178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31115" cy="305435"/>
                <wp:effectExtent b="0" l="0" r="0" t="0"/>
                <wp:wrapNone/>
                <wp:docPr id="4" name=""/>
                <a:graphic>
                  <a:graphicData uri="http://schemas.microsoft.com/office/word/2010/wordprocessingShape">
                    <wps:wsp>
                      <wps:cNvSpPr/>
                      <wps:cNvPr id="3" name="Shape 3"/>
                      <wps:spPr>
                        <a:xfrm>
                          <a:off x="5338380" y="3635220"/>
                          <a:ext cx="15240" cy="289560"/>
                        </a:xfrm>
                        <a:custGeom>
                          <a:rect b="b" l="l" r="r" t="t"/>
                          <a:pathLst>
                            <a:path extrusionOk="0" h="289560" w="15240">
                              <a:moveTo>
                                <a:pt x="0" y="0"/>
                              </a:moveTo>
                              <a:lnTo>
                                <a:pt x="15240" y="289560"/>
                              </a:lnTo>
                            </a:path>
                          </a:pathLst>
                        </a:custGeom>
                        <a:solidFill>
                          <a:srgbClr val="FFFFFF"/>
                        </a:solidFill>
                        <a:ln cap="flat" cmpd="sng" w="158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31115" cy="305435"/>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1115" cy="3054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139700</wp:posOffset>
                </wp:positionV>
                <wp:extent cx="485140" cy="248920"/>
                <wp:effectExtent b="0" l="0" r="0" t="0"/>
                <wp:wrapNone/>
                <wp:docPr id="8" name=""/>
                <a:graphic>
                  <a:graphicData uri="http://schemas.microsoft.com/office/word/2010/wordprocessingShape">
                    <wps:wsp>
                      <wps:cNvSpPr/>
                      <wps:cNvPr id="7" name="Shape 7"/>
                      <wps:spPr>
                        <a:xfrm>
                          <a:off x="5109780" y="3661890"/>
                          <a:ext cx="472440" cy="236220"/>
                        </a:xfrm>
                        <a:custGeom>
                          <a:rect b="b" l="l" r="r" t="t"/>
                          <a:pathLst>
                            <a:path extrusionOk="0" h="236220" w="472440">
                              <a:moveTo>
                                <a:pt x="0" y="0"/>
                              </a:moveTo>
                              <a:lnTo>
                                <a:pt x="472440" y="23622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139700</wp:posOffset>
                </wp:positionV>
                <wp:extent cx="485140" cy="248920"/>
                <wp:effectExtent b="0" l="0" r="0" t="0"/>
                <wp:wrapNone/>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85140" cy="24892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1                                9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9</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la clé est 000, on la trouvera du premier coup mais si elle est 999 alors on aura essayé 1000 clés donc en moyenne (1+1000)/2  essais,   soit (N+1)/2</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Exercice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facteur de travail d'un algorithme représente le nombre d'instructions élémentaires nécessaires à son exécution. La puissance d'une machine correspond au nombre d'instructions qu'elle peut exécuter par unité de temps. On suppose que la puissance actuelle d'un PC est d’environ  2000 Mips (millions d'instructions par seconde).</w:t>
      </w:r>
    </w:p>
    <w:p w:rsidR="00000000" w:rsidDel="00000000" w:rsidP="00000000" w:rsidRDefault="00000000" w:rsidRPr="00000000" w14:paraId="0000001B">
      <w:pPr>
        <w:spacing w:before="0" w:line="340" w:lineRule="auto"/>
        <w:ind w:left="426" w:firstLine="0"/>
        <w:jc w:val="both"/>
        <w:rPr/>
      </w:pPr>
      <w:r w:rsidDel="00000000" w:rsidR="00000000" w:rsidRPr="00000000">
        <w:rPr>
          <w:rtl w:val="0"/>
        </w:rPr>
        <w:t xml:space="preserve">Le facteur de travail d'un algorithme optimisé pour tester une clé de 128 bits d’un algorithme de cryptographie (par exemple AES) est d'environ 1200 instructions élémentaires.</w:t>
      </w:r>
    </w:p>
    <w:p w:rsidR="00000000" w:rsidDel="00000000" w:rsidP="00000000" w:rsidRDefault="00000000" w:rsidRPr="00000000" w14:paraId="0000001C">
      <w:pPr>
        <w:spacing w:after="120" w:before="0" w:line="340" w:lineRule="auto"/>
        <w:ind w:left="426" w:firstLine="0"/>
        <w:jc w:val="both"/>
        <w:rPr/>
      </w:pPr>
      <w:r w:rsidDel="00000000" w:rsidR="00000000" w:rsidRPr="00000000">
        <w:rPr>
          <w:rtl w:val="0"/>
        </w:rPr>
        <w:t xml:space="preserve">On dispose d'un couple de textes  clair/chiffré connu et on désire retrouver la clé utilisée par force brute, c'est-a-dire en testant toutes les clés les unes après les autres. Une clé est constituée d'un mot de 128 bits. On suppose que toutes les clés sont équiprobables.</w:t>
      </w:r>
    </w:p>
    <w:p w:rsidR="00000000" w:rsidDel="00000000" w:rsidP="00000000" w:rsidRDefault="00000000" w:rsidRPr="00000000" w14:paraId="0000001D">
      <w:pPr>
        <w:spacing w:before="0" w:line="320" w:lineRule="auto"/>
        <w:ind w:left="0" w:firstLine="0"/>
        <w:jc w:val="both"/>
        <w:rPr>
          <w:b w:val="1"/>
        </w:rPr>
      </w:pPr>
      <w:r w:rsidDel="00000000" w:rsidR="00000000" w:rsidRPr="00000000">
        <w:rPr>
          <w:b w:val="1"/>
          <w:rtl w:val="0"/>
        </w:rPr>
        <w:t xml:space="preserve">Questions</w:t>
      </w:r>
    </w:p>
    <w:p w:rsidR="00000000" w:rsidDel="00000000" w:rsidP="00000000" w:rsidRDefault="00000000" w:rsidRPr="00000000" w14:paraId="0000001E">
      <w:pPr>
        <w:spacing w:before="0" w:line="320" w:lineRule="auto"/>
        <w:ind w:left="0" w:firstLine="0"/>
        <w:jc w:val="both"/>
        <w:rPr/>
      </w:pPr>
      <w:r w:rsidDel="00000000" w:rsidR="00000000" w:rsidRPr="00000000">
        <w:rPr>
          <w:rtl w:val="0"/>
        </w:rPr>
        <w:t xml:space="preserve">1. Quel est le temps t mis par une machine de 2000 Mips pour tester une clé ?</w:t>
      </w:r>
    </w:p>
    <w:p w:rsidR="00000000" w:rsidDel="00000000" w:rsidP="00000000" w:rsidRDefault="00000000" w:rsidRPr="00000000" w14:paraId="0000001F">
      <w:pPr>
        <w:spacing w:after="120" w:before="0" w:line="340" w:lineRule="auto"/>
        <w:ind w:left="284" w:hanging="284"/>
        <w:jc w:val="both"/>
        <w:rPr/>
      </w:pPr>
      <w:r w:rsidDel="00000000" w:rsidR="00000000" w:rsidRPr="00000000">
        <w:rPr>
          <w:rtl w:val="0"/>
        </w:rPr>
        <w:t xml:space="preserve">2. Combien de clés contient l’espace des clés (Nombre de clés possibles) ? Quel est le nombre moyen de clés à tester avant de trouver la bonne ?</w:t>
      </w:r>
    </w:p>
    <w:p w:rsidR="00000000" w:rsidDel="00000000" w:rsidP="00000000" w:rsidRDefault="00000000" w:rsidRPr="00000000" w14:paraId="00000020">
      <w:pPr>
        <w:spacing w:before="0" w:line="340" w:lineRule="auto"/>
        <w:ind w:left="284" w:hanging="284"/>
        <w:jc w:val="both"/>
        <w:rPr/>
      </w:pPr>
      <w:r w:rsidDel="00000000" w:rsidR="00000000" w:rsidRPr="00000000">
        <w:rPr>
          <w:rtl w:val="0"/>
        </w:rPr>
        <w:t xml:space="preserve">3. Déterminer le temps moyen de calcul nécessaire à  un PC pour effectuer la recherche de la clé. Quel serait ce temps si   un milliard de PC de l'Internet sont mobilisés à cette tâche ?</w:t>
      </w:r>
    </w:p>
    <w:p w:rsidR="00000000" w:rsidDel="00000000" w:rsidP="00000000" w:rsidRDefault="00000000" w:rsidRPr="00000000" w14:paraId="00000021">
      <w:pPr>
        <w:spacing w:before="0" w:line="340" w:lineRule="auto"/>
        <w:ind w:left="284" w:hanging="284"/>
        <w:jc w:val="both"/>
        <w:rPr/>
      </w:pPr>
      <w:r w:rsidDel="00000000" w:rsidR="00000000" w:rsidRPr="00000000">
        <w:rPr>
          <w:rtl w:val="0"/>
        </w:rPr>
      </w:r>
    </w:p>
    <w:p w:rsidR="00000000" w:rsidDel="00000000" w:rsidP="00000000" w:rsidRDefault="00000000" w:rsidRPr="00000000" w14:paraId="00000022">
      <w:pPr>
        <w:spacing w:before="0" w:line="340" w:lineRule="auto"/>
        <w:ind w:left="284" w:hanging="284"/>
        <w:jc w:val="both"/>
        <w:rPr>
          <w:b w:val="1"/>
        </w:rPr>
      </w:pPr>
      <w:r w:rsidDel="00000000" w:rsidR="00000000" w:rsidRPr="00000000">
        <w:rPr>
          <w:b w:val="1"/>
          <w:rtl w:val="0"/>
        </w:rPr>
        <w:t xml:space="preserve">Réponses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426"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 facteur de travail / puissance = 1200/ 2000*10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12*10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(12/2)*10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0,6 μs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425"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clés possibles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128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considère les clés possibles comme étant les entiers de 0  à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128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et la clé  secrète est notée k. Pour l'attaque par force brute  avec   n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128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spacing w:before="0" w:line="300" w:lineRule="auto"/>
        <w:ind w:left="142" w:hanging="142"/>
        <w:rPr>
          <w:sz w:val="24"/>
          <w:szCs w:val="24"/>
        </w:rPr>
      </w:pPr>
      <w:r w:rsidDel="00000000" w:rsidR="00000000" w:rsidRPr="00000000">
        <w:rPr>
          <w:sz w:val="24"/>
          <w:szCs w:val="24"/>
          <w:rtl w:val="0"/>
        </w:rPr>
        <w:t xml:space="preserve">  On essaie tous les entiers les uns après les autres. La probabilité, pour un entier i donné,  d’être la clé,  c’est-à-dire d'avoir k = i (et donc d'avoir exactement i+1 tirages à effectuer si on part de 0), est égale à 1/n. L'espérance du nombre d'essais est donc :</w:t>
      </w:r>
    </w:p>
    <w:p w:rsidR="00000000" w:rsidDel="00000000" w:rsidP="00000000" w:rsidRDefault="00000000" w:rsidRPr="00000000" w14:paraId="00000026">
      <w:pPr>
        <w:spacing w:before="0" w:line="240" w:lineRule="auto"/>
        <w:ind w:left="0" w:firstLine="0"/>
        <w:rPr>
          <w:rFonts w:ascii="cmex10" w:cs="cmex10" w:eastAsia="cmex10" w:hAnsi="cmex10"/>
          <w:sz w:val="28"/>
          <w:szCs w:val="28"/>
        </w:rPr>
      </w:pPr>
      <w:r w:rsidDel="00000000" w:rsidR="00000000" w:rsidRPr="00000000">
        <w:rPr>
          <w:rFonts w:ascii="cmex10" w:cs="cmex10" w:eastAsia="cmex10" w:hAnsi="cmex10"/>
          <w:sz w:val="28"/>
          <w:szCs w:val="28"/>
          <w:rtl w:val="0"/>
        </w:rPr>
        <w:t xml:space="preserve"> </w:t>
      </w:r>
      <w:r w:rsidDel="00000000" w:rsidR="00000000" w:rsidRPr="00000000">
        <w:rPr>
          <w:rFonts w:ascii="cmex10" w:cs="cmex10" w:eastAsia="cmex10" w:hAnsi="cmex10"/>
          <w:sz w:val="28"/>
          <w:szCs w:val="28"/>
        </w:rPr>
        <w:drawing>
          <wp:inline distB="0" distT="0" distL="0" distR="0">
            <wp:extent cx="2217420" cy="6477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17420" cy="647700"/>
                    </a:xfrm>
                    <a:prstGeom prst="rect"/>
                    <a:ln/>
                  </pic:spPr>
                </pic:pic>
              </a:graphicData>
            </a:graphic>
          </wp:inline>
        </w:drawing>
      </w:r>
      <w:r w:rsidDel="00000000" w:rsidR="00000000" w:rsidRPr="00000000">
        <w:rPr>
          <w:rFonts w:ascii="cmex10" w:cs="cmex10" w:eastAsia="cmex10" w:hAnsi="cmex10"/>
          <w:sz w:val="28"/>
          <w:szCs w:val="28"/>
          <w:rtl w:val="0"/>
        </w:rPr>
        <w:t xml:space="preserve">      </w:t>
      </w:r>
    </w:p>
    <w:p w:rsidR="00000000" w:rsidDel="00000000" w:rsidP="00000000" w:rsidRDefault="00000000" w:rsidRPr="00000000" w14:paraId="00000027">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426"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utilisant un seul PC pour la recherche de la clé, on obtient :</w:t>
      </w:r>
    </w:p>
    <w:p w:rsidR="00000000" w:rsidDel="00000000" w:rsidP="00000000" w:rsidRDefault="00000000" w:rsidRPr="00000000" w14:paraId="00000029">
      <w:pPr>
        <w:spacing w:before="0" w:line="300" w:lineRule="auto"/>
        <w:ind w:left="426" w:firstLine="0"/>
        <w:rPr>
          <w:sz w:val="24"/>
          <w:szCs w:val="24"/>
        </w:rPr>
      </w:pPr>
      <w:r w:rsidDel="00000000" w:rsidR="00000000" w:rsidRPr="00000000">
        <w:rPr>
          <w:sz w:val="24"/>
          <w:szCs w:val="24"/>
          <w:rtl w:val="0"/>
        </w:rPr>
        <w:t xml:space="preserve">Un PC exécute 210</w:t>
      </w:r>
      <w:r w:rsidDel="00000000" w:rsidR="00000000" w:rsidRPr="00000000">
        <w:rPr>
          <w:sz w:val="24"/>
          <w:szCs w:val="24"/>
          <w:vertAlign w:val="superscript"/>
          <w:rtl w:val="0"/>
        </w:rPr>
        <w:t xml:space="preserve">3</w:t>
      </w:r>
      <w:r w:rsidDel="00000000" w:rsidR="00000000" w:rsidRPr="00000000">
        <w:rPr>
          <w:sz w:val="24"/>
          <w:szCs w:val="24"/>
          <w:rtl w:val="0"/>
        </w:rPr>
        <w:t xml:space="preserve">*210</w:t>
      </w:r>
      <w:r w:rsidDel="00000000" w:rsidR="00000000" w:rsidRPr="00000000">
        <w:rPr>
          <w:sz w:val="24"/>
          <w:szCs w:val="24"/>
          <w:vertAlign w:val="superscript"/>
          <w:rtl w:val="0"/>
        </w:rPr>
        <w:t xml:space="preserve">6</w:t>
      </w:r>
      <w:r w:rsidDel="00000000" w:rsidR="00000000" w:rsidRPr="00000000">
        <w:rPr>
          <w:sz w:val="24"/>
          <w:szCs w:val="24"/>
          <w:rtl w:val="0"/>
        </w:rPr>
        <w:t xml:space="preserve"> = 210</w:t>
      </w:r>
      <w:r w:rsidDel="00000000" w:rsidR="00000000" w:rsidRPr="00000000">
        <w:rPr>
          <w:sz w:val="24"/>
          <w:szCs w:val="24"/>
          <w:vertAlign w:val="superscript"/>
          <w:rtl w:val="0"/>
        </w:rPr>
        <w:t xml:space="preserve">9</w:t>
      </w:r>
      <w:r w:rsidDel="00000000" w:rsidR="00000000" w:rsidRPr="00000000">
        <w:rPr>
          <w:sz w:val="24"/>
          <w:szCs w:val="24"/>
          <w:rtl w:val="0"/>
        </w:rPr>
        <w:t xml:space="preserve"> instructions par seconde </w:t>
      </w:r>
      <w:bookmarkStart w:colFirst="0" w:colLast="0" w:name="bookmark=id.30j0zll" w:id="0"/>
      <w:bookmarkEnd w:id="0"/>
      <w:bookmarkStart w:colFirst="0" w:colLast="0" w:name="bookmark=id.gjdgxs" w:id="1"/>
      <w:bookmarkEnd w:id="1"/>
      <w:r w:rsidDel="00000000" w:rsidR="00000000" w:rsidRPr="00000000">
        <w:rPr>
          <w:sz w:val="24"/>
          <w:szCs w:val="24"/>
          <w:rtl w:val="0"/>
        </w:rPr>
        <w:t xml:space="preserve">≈ 2*2</w:t>
      </w:r>
      <w:r w:rsidDel="00000000" w:rsidR="00000000" w:rsidRPr="00000000">
        <w:rPr>
          <w:sz w:val="24"/>
          <w:szCs w:val="24"/>
          <w:vertAlign w:val="superscript"/>
          <w:rtl w:val="0"/>
        </w:rPr>
        <w:t xml:space="preserve">30</w:t>
      </w:r>
      <w:r w:rsidDel="00000000" w:rsidR="00000000" w:rsidRPr="00000000">
        <w:rPr>
          <w:sz w:val="24"/>
          <w:szCs w:val="24"/>
          <w:rtl w:val="0"/>
        </w:rPr>
        <w:t xml:space="preserve"> = 2</w:t>
      </w:r>
      <w:r w:rsidDel="00000000" w:rsidR="00000000" w:rsidRPr="00000000">
        <w:rPr>
          <w:sz w:val="24"/>
          <w:szCs w:val="24"/>
          <w:vertAlign w:val="superscript"/>
          <w:rtl w:val="0"/>
        </w:rPr>
        <w:t xml:space="preserve">31</w:t>
      </w:r>
      <w:r w:rsidDel="00000000" w:rsidR="00000000" w:rsidRPr="00000000">
        <w:rPr>
          <w:sz w:val="24"/>
          <w:szCs w:val="24"/>
          <w:rtl w:val="0"/>
        </w:rPr>
        <w:t xml:space="preserve"> i/s</w:t>
      </w:r>
    </w:p>
    <w:p w:rsidR="00000000" w:rsidDel="00000000" w:rsidP="00000000" w:rsidRDefault="00000000" w:rsidRPr="00000000" w14:paraId="0000002A">
      <w:pPr>
        <w:spacing w:before="0" w:line="300" w:lineRule="auto"/>
        <w:ind w:left="426" w:firstLine="0"/>
        <w:rPr>
          <w:sz w:val="24"/>
          <w:szCs w:val="24"/>
          <w:vertAlign w:val="superscript"/>
        </w:rPr>
      </w:pPr>
      <w:r w:rsidDel="00000000" w:rsidR="00000000" w:rsidRPr="00000000">
        <w:rPr>
          <w:sz w:val="24"/>
          <w:szCs w:val="24"/>
          <w:rtl w:val="0"/>
        </w:rPr>
        <w:t xml:space="preserve">Nombre d’instructions à exécuter pour trouver la clé : 2</w:t>
      </w:r>
      <w:r w:rsidDel="00000000" w:rsidR="00000000" w:rsidRPr="00000000">
        <w:rPr>
          <w:sz w:val="24"/>
          <w:szCs w:val="24"/>
          <w:vertAlign w:val="superscript"/>
          <w:rtl w:val="0"/>
        </w:rPr>
        <w:t xml:space="preserve">128</w:t>
      </w:r>
      <w:r w:rsidDel="00000000" w:rsidR="00000000" w:rsidRPr="00000000">
        <w:rPr>
          <w:sz w:val="24"/>
          <w:szCs w:val="24"/>
          <w:rtl w:val="0"/>
        </w:rPr>
        <w:t xml:space="preserve">/2 clés *1200= 2</w:t>
      </w:r>
      <w:r w:rsidDel="00000000" w:rsidR="00000000" w:rsidRPr="00000000">
        <w:rPr>
          <w:sz w:val="24"/>
          <w:szCs w:val="24"/>
          <w:vertAlign w:val="superscript"/>
          <w:rtl w:val="0"/>
        </w:rPr>
        <w:t xml:space="preserve">128</w:t>
      </w:r>
      <w:r w:rsidDel="00000000" w:rsidR="00000000" w:rsidRPr="00000000">
        <w:rPr>
          <w:sz w:val="24"/>
          <w:szCs w:val="24"/>
          <w:rtl w:val="0"/>
        </w:rPr>
        <w:t xml:space="preserve">*2</w:t>
      </w:r>
      <w:r w:rsidDel="00000000" w:rsidR="00000000" w:rsidRPr="00000000">
        <w:rPr>
          <w:sz w:val="24"/>
          <w:szCs w:val="24"/>
          <w:vertAlign w:val="superscript"/>
          <w:rtl w:val="0"/>
        </w:rPr>
        <w:t xml:space="preserve">9</w:t>
      </w:r>
      <w:r w:rsidDel="00000000" w:rsidR="00000000" w:rsidRPr="00000000">
        <w:rPr>
          <w:sz w:val="24"/>
          <w:szCs w:val="24"/>
          <w:rtl w:val="0"/>
        </w:rPr>
        <w:t xml:space="preserve">=2</w:t>
      </w:r>
      <w:r w:rsidDel="00000000" w:rsidR="00000000" w:rsidRPr="00000000">
        <w:rPr>
          <w:sz w:val="24"/>
          <w:szCs w:val="24"/>
          <w:vertAlign w:val="superscript"/>
          <w:rtl w:val="0"/>
        </w:rPr>
        <w:t xml:space="preserve">137</w:t>
      </w:r>
    </w:p>
    <w:p w:rsidR="00000000" w:rsidDel="00000000" w:rsidP="00000000" w:rsidRDefault="00000000" w:rsidRPr="00000000" w14:paraId="0000002B">
      <w:pPr>
        <w:spacing w:before="0" w:line="300" w:lineRule="auto"/>
        <w:ind w:left="426" w:firstLine="0"/>
        <w:rPr>
          <w:sz w:val="24"/>
          <w:szCs w:val="24"/>
        </w:rPr>
      </w:pPr>
      <w:r w:rsidDel="00000000" w:rsidR="00000000" w:rsidRPr="00000000">
        <w:rPr>
          <w:sz w:val="24"/>
          <w:szCs w:val="24"/>
          <w:rtl w:val="0"/>
        </w:rPr>
        <w:t xml:space="preserve">D’où  t=2</w:t>
      </w:r>
      <w:r w:rsidDel="00000000" w:rsidR="00000000" w:rsidRPr="00000000">
        <w:rPr>
          <w:sz w:val="24"/>
          <w:szCs w:val="24"/>
          <w:vertAlign w:val="superscript"/>
          <w:rtl w:val="0"/>
        </w:rPr>
        <w:t xml:space="preserve">137</w:t>
      </w:r>
      <w:r w:rsidDel="00000000" w:rsidR="00000000" w:rsidRPr="00000000">
        <w:rPr>
          <w:sz w:val="24"/>
          <w:szCs w:val="24"/>
          <w:rtl w:val="0"/>
        </w:rPr>
        <w:t xml:space="preserve">/2</w:t>
      </w:r>
      <w:r w:rsidDel="00000000" w:rsidR="00000000" w:rsidRPr="00000000">
        <w:rPr>
          <w:sz w:val="24"/>
          <w:szCs w:val="24"/>
          <w:vertAlign w:val="superscript"/>
          <w:rtl w:val="0"/>
        </w:rPr>
        <w:t xml:space="preserve">31 </w:t>
      </w:r>
      <w:r w:rsidDel="00000000" w:rsidR="00000000" w:rsidRPr="00000000">
        <w:rPr>
          <w:sz w:val="24"/>
          <w:szCs w:val="24"/>
          <w:rtl w:val="0"/>
        </w:rPr>
        <w:t xml:space="preserve">=  2</w:t>
      </w:r>
      <w:r w:rsidDel="00000000" w:rsidR="00000000" w:rsidRPr="00000000">
        <w:rPr>
          <w:sz w:val="24"/>
          <w:szCs w:val="24"/>
          <w:vertAlign w:val="superscript"/>
          <w:rtl w:val="0"/>
        </w:rPr>
        <w:t xml:space="preserve">106</w:t>
      </w:r>
      <w:r w:rsidDel="00000000" w:rsidR="00000000" w:rsidRPr="00000000">
        <w:rPr>
          <w:sz w:val="24"/>
          <w:szCs w:val="24"/>
          <w:rtl w:val="0"/>
        </w:rPr>
        <w:t xml:space="preserve"> s    ou bien  2</w:t>
      </w:r>
      <w:r w:rsidDel="00000000" w:rsidR="00000000" w:rsidRPr="00000000">
        <w:rPr>
          <w:sz w:val="24"/>
          <w:szCs w:val="24"/>
          <w:vertAlign w:val="superscript"/>
          <w:rtl w:val="0"/>
        </w:rPr>
        <w:t xml:space="preserve">106</w:t>
      </w:r>
      <w:r w:rsidDel="00000000" w:rsidR="00000000" w:rsidRPr="00000000">
        <w:rPr>
          <w:sz w:val="24"/>
          <w:szCs w:val="24"/>
          <w:rtl w:val="0"/>
        </w:rPr>
        <w:t xml:space="preserve">/2</w:t>
      </w:r>
      <w:r w:rsidDel="00000000" w:rsidR="00000000" w:rsidRPr="00000000">
        <w:rPr>
          <w:sz w:val="24"/>
          <w:szCs w:val="24"/>
          <w:vertAlign w:val="superscript"/>
          <w:rtl w:val="0"/>
        </w:rPr>
        <w:t xml:space="preserve">25</w:t>
      </w:r>
      <w:r w:rsidDel="00000000" w:rsidR="00000000" w:rsidRPr="00000000">
        <w:rPr>
          <w:sz w:val="24"/>
          <w:szCs w:val="24"/>
          <w:rtl w:val="0"/>
        </w:rPr>
        <w:t xml:space="preserve"> années = 2</w:t>
      </w:r>
      <w:r w:rsidDel="00000000" w:rsidR="00000000" w:rsidRPr="00000000">
        <w:rPr>
          <w:sz w:val="24"/>
          <w:szCs w:val="24"/>
          <w:vertAlign w:val="superscript"/>
          <w:rtl w:val="0"/>
        </w:rPr>
        <w:t xml:space="preserve">81</w:t>
      </w:r>
      <w:r w:rsidDel="00000000" w:rsidR="00000000" w:rsidRPr="00000000">
        <w:rPr>
          <w:sz w:val="24"/>
          <w:szCs w:val="24"/>
          <w:rtl w:val="0"/>
        </w:rPr>
        <w:t xml:space="preserve"> années ≈ 2* (2</w:t>
      </w:r>
      <w:r w:rsidDel="00000000" w:rsidR="00000000" w:rsidRPr="00000000">
        <w:rPr>
          <w:sz w:val="24"/>
          <w:szCs w:val="24"/>
          <w:vertAlign w:val="superscript"/>
          <w:rtl w:val="0"/>
        </w:rPr>
        <w:t xml:space="preserve">10</w:t>
      </w:r>
      <w:r w:rsidDel="00000000" w:rsidR="00000000" w:rsidRPr="00000000">
        <w:rPr>
          <w:sz w:val="24"/>
          <w:szCs w:val="24"/>
          <w:rtl w:val="0"/>
        </w:rPr>
        <w:t xml:space="preserve">)</w:t>
      </w:r>
      <w:r w:rsidDel="00000000" w:rsidR="00000000" w:rsidRPr="00000000">
        <w:rPr>
          <w:sz w:val="24"/>
          <w:szCs w:val="24"/>
          <w:vertAlign w:val="superscript"/>
          <w:rtl w:val="0"/>
        </w:rPr>
        <w:t xml:space="preserve">8</w:t>
      </w:r>
      <w:r w:rsidDel="00000000" w:rsidR="00000000" w:rsidRPr="00000000">
        <w:rPr>
          <w:sz w:val="24"/>
          <w:szCs w:val="24"/>
          <w:rtl w:val="0"/>
        </w:rPr>
        <w:t xml:space="preserve"> ≈ </w:t>
      </w:r>
      <w:r w:rsidDel="00000000" w:rsidR="00000000" w:rsidRPr="00000000">
        <w:rPr>
          <w:b w:val="1"/>
          <w:sz w:val="24"/>
          <w:szCs w:val="24"/>
          <w:rtl w:val="0"/>
        </w:rPr>
        <w:t xml:space="preserve">2*10</w:t>
      </w:r>
      <w:r w:rsidDel="00000000" w:rsidR="00000000" w:rsidRPr="00000000">
        <w:rPr>
          <w:b w:val="1"/>
          <w:sz w:val="24"/>
          <w:szCs w:val="24"/>
          <w:vertAlign w:val="superscript"/>
          <w:rtl w:val="0"/>
        </w:rPr>
        <w:t xml:space="preserve">24</w:t>
      </w:r>
      <w:r w:rsidDel="00000000" w:rsidR="00000000" w:rsidRPr="00000000">
        <w:rPr>
          <w:sz w:val="24"/>
          <w:szCs w:val="24"/>
          <w:vertAlign w:val="superscript"/>
          <w:rtl w:val="0"/>
        </w:rPr>
        <w:t xml:space="preserve"> </w:t>
      </w:r>
      <w:r w:rsidDel="00000000" w:rsidR="00000000" w:rsidRPr="00000000">
        <w:rPr>
          <w:sz w:val="24"/>
          <w:szCs w:val="24"/>
          <w:rtl w:val="0"/>
        </w:rPr>
        <w:t xml:space="preserve">années</w:t>
      </w:r>
    </w:p>
    <w:p w:rsidR="00000000" w:rsidDel="00000000" w:rsidP="00000000" w:rsidRDefault="00000000" w:rsidRPr="00000000" w14:paraId="0000002C">
      <w:pPr>
        <w:spacing w:before="0" w:line="300" w:lineRule="auto"/>
        <w:ind w:left="0" w:firstLine="0"/>
        <w:rPr>
          <w:sz w:val="24"/>
          <w:szCs w:val="24"/>
        </w:rPr>
      </w:pPr>
      <w:r w:rsidDel="00000000" w:rsidR="00000000" w:rsidRPr="00000000">
        <w:rPr>
          <w:sz w:val="24"/>
          <w:szCs w:val="24"/>
          <w:rtl w:val="0"/>
        </w:rPr>
        <w:t xml:space="preserve">        En utilisant un milliard de PCs  soit 2</w:t>
      </w:r>
      <w:r w:rsidDel="00000000" w:rsidR="00000000" w:rsidRPr="00000000">
        <w:rPr>
          <w:sz w:val="24"/>
          <w:szCs w:val="24"/>
          <w:vertAlign w:val="superscript"/>
          <w:rtl w:val="0"/>
        </w:rPr>
        <w:t xml:space="preserve">30</w:t>
      </w:r>
      <w:r w:rsidDel="00000000" w:rsidR="00000000" w:rsidRPr="00000000">
        <w:rPr>
          <w:sz w:val="24"/>
          <w:szCs w:val="24"/>
          <w:rtl w:val="0"/>
        </w:rPr>
        <w:t xml:space="preserve">   d’où  2</w:t>
      </w:r>
      <w:r w:rsidDel="00000000" w:rsidR="00000000" w:rsidRPr="00000000">
        <w:rPr>
          <w:sz w:val="24"/>
          <w:szCs w:val="24"/>
          <w:vertAlign w:val="superscript"/>
          <w:rtl w:val="0"/>
        </w:rPr>
        <w:t xml:space="preserve">137</w:t>
      </w:r>
      <w:r w:rsidDel="00000000" w:rsidR="00000000" w:rsidRPr="00000000">
        <w:rPr>
          <w:sz w:val="24"/>
          <w:szCs w:val="24"/>
          <w:rtl w:val="0"/>
        </w:rPr>
        <w:t xml:space="preserve">/2</w:t>
      </w:r>
      <w:r w:rsidDel="00000000" w:rsidR="00000000" w:rsidRPr="00000000">
        <w:rPr>
          <w:sz w:val="24"/>
          <w:szCs w:val="24"/>
          <w:vertAlign w:val="superscript"/>
          <w:rtl w:val="0"/>
        </w:rPr>
        <w:t xml:space="preserve">31+30  </w:t>
      </w:r>
      <w:r w:rsidDel="00000000" w:rsidR="00000000" w:rsidRPr="00000000">
        <w:rPr>
          <w:sz w:val="24"/>
          <w:szCs w:val="24"/>
          <w:rtl w:val="0"/>
        </w:rPr>
        <w:t xml:space="preserve">≈ 2</w:t>
      </w:r>
      <w:r w:rsidDel="00000000" w:rsidR="00000000" w:rsidRPr="00000000">
        <w:rPr>
          <w:sz w:val="24"/>
          <w:szCs w:val="24"/>
          <w:vertAlign w:val="superscript"/>
          <w:rtl w:val="0"/>
        </w:rPr>
        <w:t xml:space="preserve">66</w:t>
      </w:r>
      <w:r w:rsidDel="00000000" w:rsidR="00000000" w:rsidRPr="00000000">
        <w:rPr>
          <w:sz w:val="24"/>
          <w:szCs w:val="24"/>
          <w:rtl w:val="0"/>
        </w:rPr>
        <w:t xml:space="preserve">s</w:t>
      </w:r>
    </w:p>
    <w:p w:rsidR="00000000" w:rsidDel="00000000" w:rsidP="00000000" w:rsidRDefault="00000000" w:rsidRPr="00000000" w14:paraId="0000002D">
      <w:pPr>
        <w:spacing w:before="0" w:line="300" w:lineRule="auto"/>
        <w:ind w:left="0" w:firstLine="0"/>
        <w:rPr>
          <w:sz w:val="24"/>
          <w:szCs w:val="24"/>
        </w:rPr>
      </w:pPr>
      <w:r w:rsidDel="00000000" w:rsidR="00000000" w:rsidRPr="00000000">
        <w:rPr>
          <w:sz w:val="24"/>
          <w:szCs w:val="24"/>
          <w:rtl w:val="0"/>
        </w:rPr>
        <w:t xml:space="preserve">        Plus simple : 2*10</w:t>
      </w:r>
      <w:r w:rsidDel="00000000" w:rsidR="00000000" w:rsidRPr="00000000">
        <w:rPr>
          <w:sz w:val="24"/>
          <w:szCs w:val="24"/>
          <w:vertAlign w:val="superscript"/>
          <w:rtl w:val="0"/>
        </w:rPr>
        <w:t xml:space="preserve">24 </w:t>
      </w:r>
      <w:r w:rsidDel="00000000" w:rsidR="00000000" w:rsidRPr="00000000">
        <w:rPr>
          <w:sz w:val="24"/>
          <w:szCs w:val="24"/>
          <w:rtl w:val="0"/>
        </w:rPr>
        <w:t xml:space="preserve">/10</w:t>
      </w:r>
      <w:r w:rsidDel="00000000" w:rsidR="00000000" w:rsidRPr="00000000">
        <w:rPr>
          <w:sz w:val="24"/>
          <w:szCs w:val="24"/>
          <w:vertAlign w:val="superscript"/>
          <w:rtl w:val="0"/>
        </w:rPr>
        <w:t xml:space="preserve">9 </w:t>
      </w:r>
      <w:r w:rsidDel="00000000" w:rsidR="00000000" w:rsidRPr="00000000">
        <w:rPr>
          <w:sz w:val="24"/>
          <w:szCs w:val="24"/>
          <w:rtl w:val="0"/>
        </w:rPr>
        <w:t xml:space="preserve">= </w:t>
      </w:r>
      <w:r w:rsidDel="00000000" w:rsidR="00000000" w:rsidRPr="00000000">
        <w:rPr>
          <w:b w:val="1"/>
          <w:sz w:val="24"/>
          <w:szCs w:val="24"/>
          <w:rtl w:val="0"/>
        </w:rPr>
        <w:t xml:space="preserve">2*10</w:t>
      </w:r>
      <w:r w:rsidDel="00000000" w:rsidR="00000000" w:rsidRPr="00000000">
        <w:rPr>
          <w:b w:val="1"/>
          <w:sz w:val="24"/>
          <w:szCs w:val="24"/>
          <w:vertAlign w:val="superscript"/>
          <w:rtl w:val="0"/>
        </w:rPr>
        <w:t xml:space="preserve">15</w:t>
      </w:r>
      <w:r w:rsidDel="00000000" w:rsidR="00000000" w:rsidRPr="00000000">
        <w:rPr>
          <w:sz w:val="24"/>
          <w:szCs w:val="24"/>
          <w:rtl w:val="0"/>
        </w:rPr>
        <w:t xml:space="preserve"> années</w:t>
      </w:r>
    </w:p>
    <w:p w:rsidR="00000000" w:rsidDel="00000000" w:rsidP="00000000" w:rsidRDefault="00000000" w:rsidRPr="00000000" w14:paraId="0000002E">
      <w:pPr>
        <w:spacing w:before="0" w:line="240" w:lineRule="auto"/>
        <w:ind w:left="0" w:firstLine="0"/>
        <w:rPr>
          <w:sz w:val="24"/>
          <w:szCs w:val="24"/>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mex10"/>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08"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254" w:hanging="827.9999999999999"/>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before="120" w:line="276" w:lineRule="auto"/>
        <w:ind w:left="-10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565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321469"/>
    <w:pPr>
      <w:ind w:left="720"/>
      <w:contextualSpacing w:val="1"/>
    </w:pPr>
  </w:style>
  <w:style w:type="character" w:styleId="Textedelespacerserv">
    <w:name w:val="Placeholder Text"/>
    <w:basedOn w:val="Policepardfaut"/>
    <w:uiPriority w:val="99"/>
    <w:semiHidden w:val="1"/>
    <w:rsid w:val="002F23D9"/>
    <w:rPr>
      <w:color w:val="808080"/>
    </w:rPr>
  </w:style>
  <w:style w:type="paragraph" w:styleId="Textedebulles">
    <w:name w:val="Balloon Text"/>
    <w:basedOn w:val="Normal"/>
    <w:link w:val="TextedebullesCar"/>
    <w:uiPriority w:val="99"/>
    <w:semiHidden w:val="1"/>
    <w:unhideWhenUsed w:val="1"/>
    <w:rsid w:val="002F23D9"/>
    <w:pPr>
      <w:spacing w:before="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2F23D9"/>
    <w:rPr>
      <w:rFonts w:ascii="Tahoma" w:cs="Tahoma" w:hAnsi="Tahoma"/>
      <w:sz w:val="16"/>
      <w:szCs w:val="16"/>
    </w:rPr>
  </w:style>
  <w:style w:type="paragraph" w:styleId="En-tte">
    <w:name w:val="header"/>
    <w:basedOn w:val="Normal"/>
    <w:link w:val="En-tteCar"/>
    <w:uiPriority w:val="99"/>
    <w:semiHidden w:val="1"/>
    <w:unhideWhenUsed w:val="1"/>
    <w:rsid w:val="00D41D21"/>
    <w:pPr>
      <w:tabs>
        <w:tab w:val="center" w:pos="4536"/>
        <w:tab w:val="right" w:pos="9072"/>
      </w:tabs>
      <w:spacing w:before="0" w:line="240" w:lineRule="auto"/>
    </w:pPr>
  </w:style>
  <w:style w:type="character" w:styleId="En-tteCar" w:customStyle="1">
    <w:name w:val="En-tête Car"/>
    <w:basedOn w:val="Policepardfaut"/>
    <w:link w:val="En-tte"/>
    <w:uiPriority w:val="99"/>
    <w:semiHidden w:val="1"/>
    <w:rsid w:val="00D41D21"/>
  </w:style>
  <w:style w:type="paragraph" w:styleId="Pieddepage">
    <w:name w:val="footer"/>
    <w:basedOn w:val="Normal"/>
    <w:link w:val="PieddepageCar"/>
    <w:uiPriority w:val="99"/>
    <w:unhideWhenUsed w:val="1"/>
    <w:rsid w:val="00D41D21"/>
    <w:pPr>
      <w:tabs>
        <w:tab w:val="center" w:pos="4536"/>
        <w:tab w:val="right" w:pos="9072"/>
      </w:tabs>
      <w:spacing w:before="0" w:line="240" w:lineRule="auto"/>
    </w:pPr>
  </w:style>
  <w:style w:type="character" w:styleId="PieddepageCar" w:customStyle="1">
    <w:name w:val="Pied de page Car"/>
    <w:basedOn w:val="Policepardfaut"/>
    <w:link w:val="Pieddepage"/>
    <w:uiPriority w:val="99"/>
    <w:rsid w:val="00D41D2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HJHCEVsCGtpFmIKqovWi+aX2fw==">CgMxLjAaGgoBMBIVChMIBCoPCgtBQUFBeUVFcFN6OBABIpECCgtBQUFBeUVFcFN6OBLdAQoLQUFBQXlFRXBTejgSC0FBQUF5RUVwU3o4Gg0KCXRleHQvaHRtbBIAIg4KCnRleHQvcGxhaW4SACobIhUxMDcxOTQ2NzkzODA0ODM2MzI4MjYoADgAMJinubKHMTiuubmyhzFKQwokYXBwbGljYXRpb24vdm5kLmdvb2dsZS1hcHBzLmRvY3MubWRzGhvC19rkARUaEwoPCgkuP1pFRlpMRUYQARgAEAFaDGFxMGhhazZ2MXZwZ3ICIAB4AIIBFHN1Z2dlc3QuZ2d5bGF6Y3JjMWpjmgEGCAAQABgAGJinubKHMSCuubmyhzFCFHN1Z2dlc3QuZ2d5bGF6Y3JjMWpjMgppZC4zMGowemxsMglpZC5namRneHM4AGohChRzdWdnZXN0LmdneWxhemNyYzFqYxIJQW5pcyBBbmlzciExLXRiNnJPTmZyTmhrNmw2WVA0NzhnSU1NQnBYbkhv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2021-04-08T13:30:00Z</dcterms:created>
  <dc:creator>aliomak</dc:creator>
</cp:coreProperties>
</file>